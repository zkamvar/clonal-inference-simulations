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B80" w:rsidRPr="006A0A98" w:rsidRDefault="0068606A" w:rsidP="00352A6A">
      <w:pPr>
        <w:spacing w:line="480" w:lineRule="auto"/>
        <w:rPr>
          <w:rFonts w:ascii="Times" w:hAnsi="Times"/>
        </w:rPr>
      </w:pPr>
      <w:r w:rsidRPr="006A0A98">
        <w:rPr>
          <w:rFonts w:ascii="Times" w:hAnsi="Times"/>
          <w:b/>
        </w:rPr>
        <w:t>Abstract</w:t>
      </w:r>
    </w:p>
    <w:p w:rsidR="004B6113" w:rsidRPr="00EE4BCB" w:rsidRDefault="00A66B80" w:rsidP="00352A6A">
      <w:pPr>
        <w:spacing w:line="480" w:lineRule="auto"/>
        <w:rPr>
          <w:rFonts w:ascii="Times" w:hAnsi="Times"/>
        </w:rPr>
      </w:pPr>
      <w:r w:rsidRPr="006A0A98">
        <w:rPr>
          <w:rFonts w:ascii="Times" w:hAnsi="Times"/>
        </w:rPr>
        <w:tab/>
      </w:r>
      <w:r w:rsidR="00352708">
        <w:rPr>
          <w:rFonts w:ascii="Times" w:hAnsi="Times"/>
        </w:rPr>
        <w:t xml:space="preserve">Populations of clonal or partially clonal organisms typically violate assumptions </w:t>
      </w:r>
      <w:ins w:id="0" w:author="Niklaus Grunwald" w:date="2013-11-26T11:51:00Z">
        <w:r w:rsidR="00C77736">
          <w:rPr>
            <w:rFonts w:ascii="Times" w:hAnsi="Times"/>
          </w:rPr>
          <w:t xml:space="preserve">of </w:t>
        </w:r>
      </w:ins>
      <w:r w:rsidR="00352708">
        <w:rPr>
          <w:rFonts w:ascii="Times" w:hAnsi="Times"/>
        </w:rPr>
        <w:t xml:space="preserve">Hardy-Weinberg equilibrium, which is a </w:t>
      </w:r>
      <w:del w:id="1" w:author="Niklaus Grunwald" w:date="2013-11-26T11:57:00Z">
        <w:r w:rsidR="00352708" w:rsidDel="00C77736">
          <w:rPr>
            <w:rFonts w:ascii="Times" w:hAnsi="Times"/>
          </w:rPr>
          <w:delText xml:space="preserve">common </w:delText>
        </w:r>
      </w:del>
      <w:ins w:id="2" w:author="Niklaus Grunwald" w:date="2013-11-26T11:57:00Z">
        <w:r w:rsidR="00C77736">
          <w:rPr>
            <w:rFonts w:ascii="Times" w:hAnsi="Times"/>
          </w:rPr>
          <w:t>required</w:t>
        </w:r>
        <w:r w:rsidR="00C77736">
          <w:rPr>
            <w:rFonts w:ascii="Times" w:hAnsi="Times"/>
          </w:rPr>
          <w:t xml:space="preserve"> </w:t>
        </w:r>
      </w:ins>
      <w:r w:rsidR="00352708">
        <w:rPr>
          <w:rFonts w:ascii="Times" w:hAnsi="Times"/>
        </w:rPr>
        <w:t xml:space="preserve">assumption in </w:t>
      </w:r>
      <w:ins w:id="3" w:author="Niklaus Grunwald" w:date="2013-11-26T11:51:00Z">
        <w:r w:rsidR="00C77736">
          <w:rPr>
            <w:rFonts w:ascii="Times" w:hAnsi="Times"/>
          </w:rPr>
          <w:t xml:space="preserve">models from which </w:t>
        </w:r>
      </w:ins>
      <w:del w:id="4" w:author="Niklaus Grunwald" w:date="2013-11-26T11:51:00Z">
        <w:r w:rsidR="00352708" w:rsidDel="00C77736">
          <w:rPr>
            <w:rFonts w:ascii="Times" w:hAnsi="Times"/>
          </w:rPr>
          <w:delText xml:space="preserve">many </w:delText>
        </w:r>
      </w:del>
      <w:r w:rsidR="00352708">
        <w:rPr>
          <w:rFonts w:ascii="Times" w:hAnsi="Times"/>
        </w:rPr>
        <w:t>population genetic analyses</w:t>
      </w:r>
      <w:ins w:id="5" w:author="Niklaus Grunwald" w:date="2013-11-26T11:51:00Z">
        <w:r w:rsidR="00C77736">
          <w:rPr>
            <w:rFonts w:ascii="Times" w:hAnsi="Times"/>
          </w:rPr>
          <w:t xml:space="preserve"> are </w:t>
        </w:r>
        <w:commentRangeStart w:id="6"/>
        <w:r w:rsidR="00C77736">
          <w:rPr>
            <w:rFonts w:ascii="Times" w:hAnsi="Times"/>
          </w:rPr>
          <w:t>derived</w:t>
        </w:r>
      </w:ins>
      <w:commentRangeEnd w:id="6"/>
      <w:ins w:id="7" w:author="Niklaus Grunwald" w:date="2013-11-26T11:53:00Z">
        <w:r w:rsidR="00C77736">
          <w:rPr>
            <w:rStyle w:val="CommentReference"/>
          </w:rPr>
          <w:commentReference w:id="6"/>
        </w:r>
      </w:ins>
      <w:r w:rsidR="00352708">
        <w:rPr>
          <w:rFonts w:ascii="Times" w:hAnsi="Times"/>
        </w:rPr>
        <w:t xml:space="preserve">. </w:t>
      </w:r>
      <w:r w:rsidR="009B6367">
        <w:rPr>
          <w:rFonts w:ascii="Times" w:hAnsi="Times"/>
        </w:rPr>
        <w:t xml:space="preserve"> </w:t>
      </w:r>
      <w:commentRangeStart w:id="9"/>
      <w:r w:rsidR="00111FF4">
        <w:rPr>
          <w:rFonts w:ascii="Times" w:hAnsi="Times"/>
        </w:rPr>
        <w:t>Due to complete linkage of the genome</w:t>
      </w:r>
      <w:commentRangeEnd w:id="9"/>
      <w:r w:rsidR="00C77736">
        <w:rPr>
          <w:rStyle w:val="CommentReference"/>
        </w:rPr>
        <w:commentReference w:id="9"/>
      </w:r>
      <w:r w:rsidR="00111FF4">
        <w:rPr>
          <w:rFonts w:ascii="Times" w:hAnsi="Times"/>
        </w:rPr>
        <w:t xml:space="preserve">, </w:t>
      </w:r>
      <w:r w:rsidR="006E2274">
        <w:rPr>
          <w:rFonts w:ascii="Times" w:hAnsi="Times"/>
        </w:rPr>
        <w:t xml:space="preserve">it is important to test for linkage between all unique </w:t>
      </w:r>
      <w:proofErr w:type="spellStart"/>
      <w:r w:rsidR="006E2274">
        <w:rPr>
          <w:rFonts w:ascii="Times" w:hAnsi="Times"/>
        </w:rPr>
        <w:t>multilocus</w:t>
      </w:r>
      <w:proofErr w:type="spellEnd"/>
      <w:r w:rsidR="006E2274">
        <w:rPr>
          <w:rFonts w:ascii="Times" w:hAnsi="Times"/>
        </w:rPr>
        <w:t xml:space="preserve"> genotypes before proceeding to perform population genetic analyses</w:t>
      </w:r>
      <w:r w:rsidR="00111FF4">
        <w:rPr>
          <w:rFonts w:ascii="Times" w:hAnsi="Times"/>
        </w:rPr>
        <w:t xml:space="preserve"> for these populations</w:t>
      </w:r>
      <w:r w:rsidR="006E2274">
        <w:rPr>
          <w:rFonts w:ascii="Times" w:hAnsi="Times"/>
        </w:rPr>
        <w:t>,</w:t>
      </w:r>
      <w:del w:id="10" w:author="Niklaus Grunwald" w:date="2013-11-26T11:52:00Z">
        <w:r w:rsidR="006E2274" w:rsidDel="00C77736">
          <w:rPr>
            <w:rFonts w:ascii="Times" w:hAnsi="Times"/>
          </w:rPr>
          <w:delText xml:space="preserve"> given the violation described above</w:delText>
        </w:r>
      </w:del>
      <w:r w:rsidR="006E2274">
        <w:rPr>
          <w:rFonts w:ascii="Times" w:hAnsi="Times"/>
        </w:rPr>
        <w:t xml:space="preserve">. </w:t>
      </w:r>
      <w:r w:rsidR="00CF6068">
        <w:rPr>
          <w:rFonts w:ascii="Times" w:hAnsi="Times"/>
        </w:rPr>
        <w:t xml:space="preserve">It has been previously demonstrated that </w:t>
      </w:r>
      <w:r w:rsidR="00111FF4">
        <w:rPr>
          <w:rFonts w:ascii="Times" w:hAnsi="Times"/>
        </w:rPr>
        <w:t xml:space="preserve">a measure of </w:t>
      </w:r>
      <w:proofErr w:type="spellStart"/>
      <w:r w:rsidR="00111FF4">
        <w:rPr>
          <w:rFonts w:ascii="Times" w:hAnsi="Times"/>
        </w:rPr>
        <w:t>multilocus</w:t>
      </w:r>
      <w:proofErr w:type="spellEnd"/>
      <w:r w:rsidR="00111FF4">
        <w:rPr>
          <w:rFonts w:ascii="Times" w:hAnsi="Times"/>
        </w:rPr>
        <w:t xml:space="preserve"> linkage disequilibrium</w:t>
      </w:r>
      <w:r w:rsidR="00CF6068">
        <w:rPr>
          <w:rFonts w:ascii="Times" w:hAnsi="Times"/>
        </w:rPr>
        <w:t xml:space="preserve">, the index of association, is sensitive to very high amounts of clonal reproduction </w:t>
      </w:r>
      <w:r w:rsidR="00EE4BCB">
        <w:rPr>
          <w:rFonts w:ascii="Times" w:hAnsi="Times"/>
        </w:rPr>
        <w:t>or population structure within a population</w:t>
      </w:r>
      <w:r w:rsidR="00E6494A">
        <w:rPr>
          <w:rFonts w:ascii="Times" w:hAnsi="Times"/>
        </w:rPr>
        <w:t xml:space="preserve">. </w:t>
      </w:r>
      <w:del w:id="11" w:author="Niklaus Grunwald" w:date="2013-11-26T11:58:00Z">
        <w:r w:rsidR="00E6494A" w:rsidDel="00C77736">
          <w:rPr>
            <w:rFonts w:ascii="Times" w:hAnsi="Times"/>
          </w:rPr>
          <w:delText>Due to limitations in resources t</w:delText>
        </w:r>
        <w:r w:rsidR="00CF6068" w:rsidDel="00C77736">
          <w:rPr>
            <w:rFonts w:ascii="Times" w:hAnsi="Times"/>
          </w:rPr>
          <w:delText xml:space="preserve">hese </w:delText>
        </w:r>
        <w:r w:rsidR="004F07D3" w:rsidDel="00C77736">
          <w:rPr>
            <w:rFonts w:ascii="Times" w:hAnsi="Times"/>
          </w:rPr>
          <w:delText>experiments</w:delText>
        </w:r>
        <w:r w:rsidR="00CF6068" w:rsidDel="00C77736">
          <w:rPr>
            <w:rFonts w:ascii="Times" w:hAnsi="Times"/>
          </w:rPr>
          <w:delText xml:space="preserve"> were performed using simulations of ideal populations with identical numbers of micro</w:delText>
        </w:r>
        <w:r w:rsidR="00111FF4" w:rsidDel="00C77736">
          <w:rPr>
            <w:rFonts w:ascii="Times" w:hAnsi="Times"/>
          </w:rPr>
          <w:delText>satellite lo</w:delText>
        </w:r>
        <w:r w:rsidR="009E05A7" w:rsidDel="00C77736">
          <w:rPr>
            <w:rFonts w:ascii="Times" w:hAnsi="Times"/>
          </w:rPr>
          <w:delText xml:space="preserve">ci and individuals. </w:delText>
        </w:r>
      </w:del>
      <w:r w:rsidR="007D32E1">
        <w:rPr>
          <w:rFonts w:ascii="Times" w:hAnsi="Times"/>
        </w:rPr>
        <w:t xml:space="preserve">It is not clear, however if these indices have the ability to detect other population </w:t>
      </w:r>
      <w:proofErr w:type="spellStart"/>
      <w:r w:rsidR="007D32E1">
        <w:rPr>
          <w:rFonts w:ascii="Times" w:hAnsi="Times"/>
        </w:rPr>
        <w:t>demographi</w:t>
      </w:r>
      <w:ins w:id="12" w:author="Niklaus Grunwald" w:date="2013-11-26T11:58:00Z">
        <w:r w:rsidR="00C77736">
          <w:rPr>
            <w:rFonts w:ascii="Times" w:hAnsi="Times"/>
          </w:rPr>
          <w:t>es</w:t>
        </w:r>
      </w:ins>
      <w:proofErr w:type="spellEnd"/>
      <w:del w:id="13" w:author="Niklaus Grunwald" w:date="2013-11-26T11:58:00Z">
        <w:r w:rsidR="007D32E1" w:rsidDel="00C77736">
          <w:rPr>
            <w:rFonts w:ascii="Times" w:hAnsi="Times"/>
          </w:rPr>
          <w:delText>cs</w:delText>
        </w:r>
      </w:del>
      <w:r w:rsidR="007D32E1">
        <w:rPr>
          <w:rFonts w:ascii="Times" w:hAnsi="Times"/>
        </w:rPr>
        <w:t xml:space="preserve"> such as admixture or migration. </w:t>
      </w:r>
      <w:commentRangeStart w:id="14"/>
      <w:r w:rsidR="007D32E1">
        <w:rPr>
          <w:rFonts w:ascii="Times" w:hAnsi="Times"/>
        </w:rPr>
        <w:t xml:space="preserve">Moreover, </w:t>
      </w:r>
      <w:r w:rsidR="001415AC">
        <w:rPr>
          <w:rFonts w:ascii="Times" w:hAnsi="Times"/>
        </w:rPr>
        <w:t>t</w:t>
      </w:r>
      <w:r w:rsidR="007D32E1">
        <w:rPr>
          <w:rFonts w:ascii="Times" w:hAnsi="Times"/>
        </w:rPr>
        <w:t>he effect of population size, sample size, and marker type</w:t>
      </w:r>
      <w:r w:rsidR="001415AC">
        <w:rPr>
          <w:rFonts w:ascii="Times" w:hAnsi="Times"/>
        </w:rPr>
        <w:t xml:space="preserve"> have not been </w:t>
      </w:r>
      <w:r w:rsidR="00352A6A">
        <w:rPr>
          <w:rFonts w:ascii="Times" w:hAnsi="Times"/>
        </w:rPr>
        <w:t xml:space="preserve">thoroughly </w:t>
      </w:r>
      <w:r w:rsidR="001415AC">
        <w:rPr>
          <w:rFonts w:ascii="Times" w:hAnsi="Times"/>
        </w:rPr>
        <w:t xml:space="preserve">explored, which is critical when analyzing </w:t>
      </w:r>
      <w:commentRangeStart w:id="15"/>
      <w:proofErr w:type="spellStart"/>
      <w:r w:rsidR="001415AC">
        <w:rPr>
          <w:rFonts w:ascii="Times" w:hAnsi="Times"/>
        </w:rPr>
        <w:t>phytopathogenic</w:t>
      </w:r>
      <w:proofErr w:type="spellEnd"/>
      <w:r w:rsidR="001415AC">
        <w:rPr>
          <w:rFonts w:ascii="Times" w:hAnsi="Times"/>
        </w:rPr>
        <w:t xml:space="preserve"> </w:t>
      </w:r>
      <w:commentRangeEnd w:id="15"/>
      <w:r w:rsidR="00C77736">
        <w:rPr>
          <w:rStyle w:val="CommentReference"/>
        </w:rPr>
        <w:commentReference w:id="15"/>
      </w:r>
      <w:commentRangeStart w:id="16"/>
      <w:r w:rsidR="001415AC">
        <w:rPr>
          <w:rFonts w:ascii="Times" w:hAnsi="Times"/>
        </w:rPr>
        <w:t xml:space="preserve">microbial </w:t>
      </w:r>
      <w:commentRangeEnd w:id="16"/>
      <w:r w:rsidR="00C77736">
        <w:rPr>
          <w:rStyle w:val="CommentReference"/>
        </w:rPr>
        <w:commentReference w:id="16"/>
      </w:r>
      <w:r w:rsidR="001415AC">
        <w:rPr>
          <w:rFonts w:ascii="Times" w:hAnsi="Times"/>
        </w:rPr>
        <w:t xml:space="preserve">populations, from which samples of </w:t>
      </w:r>
      <w:r w:rsidR="002F7064">
        <w:rPr>
          <w:rFonts w:ascii="Times" w:hAnsi="Times"/>
        </w:rPr>
        <w:t>fewer</w:t>
      </w:r>
      <w:r w:rsidR="001415AC">
        <w:rPr>
          <w:rFonts w:ascii="Times" w:hAnsi="Times"/>
        </w:rPr>
        <w:t xml:space="preserve"> than 20 isolates is not uncommon</w:t>
      </w:r>
      <w:r w:rsidR="007D32E1">
        <w:rPr>
          <w:rFonts w:ascii="Times" w:hAnsi="Times"/>
        </w:rPr>
        <w:t xml:space="preserve">. </w:t>
      </w:r>
      <w:commentRangeEnd w:id="14"/>
      <w:r w:rsidR="00C77736">
        <w:rPr>
          <w:rStyle w:val="CommentReference"/>
        </w:rPr>
        <w:commentReference w:id="14"/>
      </w:r>
    </w:p>
    <w:p w:rsidR="00467F81" w:rsidRDefault="0059258D" w:rsidP="00DF2184">
      <w:pPr>
        <w:spacing w:line="480" w:lineRule="auto"/>
        <w:ind w:firstLine="720"/>
        <w:rPr>
          <w:ins w:id="17" w:author="Niklaus Grunwald" w:date="2013-11-26T12:00:00Z"/>
          <w:rFonts w:ascii="Times" w:hAnsi="Times"/>
        </w:rPr>
      </w:pPr>
      <w:commentRangeStart w:id="18"/>
      <w:r>
        <w:rPr>
          <w:rFonts w:ascii="Times" w:hAnsi="Times"/>
        </w:rPr>
        <w:t xml:space="preserve">With current availability of mass computing clusters, we have the ability to </w:t>
      </w:r>
      <w:r w:rsidR="00352A6A">
        <w:rPr>
          <w:rFonts w:ascii="Times" w:hAnsi="Times"/>
        </w:rPr>
        <w:t xml:space="preserve">fully explore </w:t>
      </w:r>
      <w:r>
        <w:rPr>
          <w:rFonts w:ascii="Times" w:hAnsi="Times"/>
        </w:rPr>
        <w:t xml:space="preserve">the sensitivity of measures of </w:t>
      </w:r>
      <w:proofErr w:type="spellStart"/>
      <w:r>
        <w:rPr>
          <w:rFonts w:ascii="Times" w:hAnsi="Times"/>
        </w:rPr>
        <w:t>multilocus</w:t>
      </w:r>
      <w:proofErr w:type="spellEnd"/>
      <w:r>
        <w:rPr>
          <w:rFonts w:ascii="Times" w:hAnsi="Times"/>
        </w:rPr>
        <w:t xml:space="preserve"> linkage disequilibrium to partially clonal populations, subdivided populations, admixed, </w:t>
      </w:r>
      <w:r w:rsidR="00FC5A72">
        <w:rPr>
          <w:rFonts w:ascii="Times" w:hAnsi="Times"/>
        </w:rPr>
        <w:t>and populations with migration</w:t>
      </w:r>
      <w:commentRangeEnd w:id="18"/>
      <w:r w:rsidR="00C77736">
        <w:rPr>
          <w:rStyle w:val="CommentReference"/>
        </w:rPr>
        <w:commentReference w:id="18"/>
      </w:r>
      <w:r w:rsidR="00FC5A72">
        <w:rPr>
          <w:rFonts w:ascii="Times" w:hAnsi="Times"/>
        </w:rPr>
        <w:t xml:space="preserve">. </w:t>
      </w:r>
      <w:r>
        <w:rPr>
          <w:rFonts w:ascii="Times" w:hAnsi="Times"/>
        </w:rPr>
        <w:t xml:space="preserve">We will utilize time-forward simulators to construct sets of populations that differ in not only the above characteristics, but also differing in the type of loci, number of loci, and number of individuals sampled. </w:t>
      </w:r>
      <w:r w:rsidR="00DF2184">
        <w:rPr>
          <w:rFonts w:ascii="Times" w:hAnsi="Times"/>
        </w:rPr>
        <w:t xml:space="preserve">These will </w:t>
      </w:r>
      <w:proofErr w:type="spellStart"/>
      <w:r w:rsidR="00DF2184">
        <w:rPr>
          <w:rFonts w:ascii="Times" w:hAnsi="Times"/>
        </w:rPr>
        <w:t>tes</w:t>
      </w:r>
      <w:del w:id="19" w:author="Niklaus Grunwald" w:date="2013-11-26T11:59:00Z">
        <w:r w:rsidR="00DF2184" w:rsidDel="00C77736">
          <w:rPr>
            <w:rFonts w:ascii="Times" w:hAnsi="Times"/>
          </w:rPr>
          <w:delText>t</w:delText>
        </w:r>
      </w:del>
      <w:r w:rsidR="00DF2184">
        <w:rPr>
          <w:rFonts w:ascii="Times" w:hAnsi="Times"/>
        </w:rPr>
        <w:t>s</w:t>
      </w:r>
      <w:proofErr w:type="spellEnd"/>
      <w:r w:rsidR="00DF2184">
        <w:rPr>
          <w:rFonts w:ascii="Times" w:hAnsi="Times"/>
        </w:rPr>
        <w:t xml:space="preserve"> the hypotheses that 1) admixture and migration negatively affect the sensitivity of the index of ass</w:t>
      </w:r>
      <w:r w:rsidR="00656B62">
        <w:rPr>
          <w:rFonts w:ascii="Times" w:hAnsi="Times"/>
        </w:rPr>
        <w:t xml:space="preserve">ociation, 2) higher sample sizes of individuals or loci will result in less variance, and 3) a higher number of microsatellite markers will be needed to overcome the amount of </w:t>
      </w:r>
      <w:proofErr w:type="spellStart"/>
      <w:r w:rsidR="00656B62">
        <w:rPr>
          <w:rFonts w:ascii="Times" w:hAnsi="Times"/>
        </w:rPr>
        <w:t>homoplasy</w:t>
      </w:r>
      <w:proofErr w:type="spellEnd"/>
      <w:r w:rsidR="00656B62">
        <w:rPr>
          <w:rFonts w:ascii="Times" w:hAnsi="Times"/>
        </w:rPr>
        <w:t xml:space="preserve"> present in </w:t>
      </w:r>
      <w:proofErr w:type="spellStart"/>
      <w:r w:rsidR="00656B62">
        <w:rPr>
          <w:rFonts w:ascii="Times" w:hAnsi="Times"/>
        </w:rPr>
        <w:t>biallelic</w:t>
      </w:r>
      <w:proofErr w:type="spellEnd"/>
      <w:r w:rsidR="00656B62">
        <w:rPr>
          <w:rFonts w:ascii="Times" w:hAnsi="Times"/>
        </w:rPr>
        <w:t xml:space="preserve"> markers.</w:t>
      </w:r>
      <w:r w:rsidR="00467F81" w:rsidRPr="006A0A98">
        <w:rPr>
          <w:rFonts w:ascii="Times" w:hAnsi="Times"/>
        </w:rPr>
        <w:tab/>
      </w:r>
    </w:p>
    <w:p w:rsidR="00C77736" w:rsidRDefault="00C77736" w:rsidP="00DF2184">
      <w:pPr>
        <w:spacing w:line="480" w:lineRule="auto"/>
        <w:ind w:firstLine="720"/>
        <w:rPr>
          <w:ins w:id="20" w:author="Niklaus Grunwald" w:date="2013-11-26T12:00:00Z"/>
          <w:rFonts w:ascii="Times" w:hAnsi="Times"/>
        </w:rPr>
      </w:pPr>
    </w:p>
    <w:p w:rsidR="00C77736" w:rsidRDefault="00C77736" w:rsidP="00DF2184">
      <w:pPr>
        <w:spacing w:line="480" w:lineRule="auto"/>
        <w:ind w:firstLine="720"/>
        <w:rPr>
          <w:ins w:id="21" w:author="Niklaus Grunwald" w:date="2013-11-26T12:00:00Z"/>
          <w:rFonts w:ascii="Times" w:hAnsi="Times"/>
        </w:rPr>
      </w:pPr>
      <w:ins w:id="22" w:author="Niklaus Grunwald" w:date="2013-11-26T12:00:00Z">
        <w:r>
          <w:rPr>
            <w:rFonts w:ascii="Times" w:hAnsi="Times"/>
          </w:rPr>
          <w:lastRenderedPageBreak/>
          <w:t>I would couch this as conducting a sensitivity analysis of the index of association to determine how sensitive it is to effects of sample size, admixture/migration, number of loci, etc.</w:t>
        </w:r>
      </w:ins>
    </w:p>
    <w:p w:rsidR="00C77736" w:rsidRPr="006A0A98" w:rsidRDefault="00C77736" w:rsidP="00DF2184">
      <w:pPr>
        <w:spacing w:line="480" w:lineRule="auto"/>
        <w:ind w:firstLine="720"/>
        <w:rPr>
          <w:rFonts w:ascii="Times" w:hAnsi="Times"/>
        </w:rPr>
      </w:pPr>
      <w:ins w:id="23" w:author="Niklaus Grunwald" w:date="2013-11-26T12:01:00Z">
        <w:r>
          <w:rPr>
            <w:rFonts w:ascii="Times" w:hAnsi="Times"/>
          </w:rPr>
          <w:t xml:space="preserve">You need to add a sentence of two about what </w:t>
        </w:r>
        <w:proofErr w:type="spellStart"/>
        <w:r>
          <w:rPr>
            <w:rFonts w:ascii="Times" w:hAnsi="Times"/>
          </w:rPr>
          <w:t>Ia</w:t>
        </w:r>
        <w:proofErr w:type="spellEnd"/>
        <w:r>
          <w:rPr>
            <w:rFonts w:ascii="Times" w:hAnsi="Times"/>
          </w:rPr>
          <w:t xml:space="preserve"> is and that it is widely sued to do xxx.</w:t>
        </w:r>
      </w:ins>
    </w:p>
    <w:sectPr w:rsidR="00C77736" w:rsidRPr="006A0A98" w:rsidSect="00352A6A">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Niklaus Grunwald" w:date="2013-11-26T11:53:00Z" w:initials="NG">
    <w:p w:rsidR="00C77736" w:rsidRDefault="00C77736">
      <w:pPr>
        <w:pStyle w:val="CommentText"/>
      </w:pPr>
      <w:ins w:id="8" w:author="Niklaus Grunwald" w:date="2013-11-26T11:53:00Z">
        <w:r>
          <w:rPr>
            <w:rStyle w:val="CommentReference"/>
          </w:rPr>
          <w:annotationRef/>
        </w:r>
      </w:ins>
      <w:r>
        <w:t xml:space="preserve">Give a specific example from for example </w:t>
      </w:r>
      <w:proofErr w:type="spellStart"/>
      <w:r>
        <w:t>Weit’s</w:t>
      </w:r>
      <w:proofErr w:type="spellEnd"/>
      <w:r>
        <w:t xml:space="preserve"> book.</w:t>
      </w:r>
    </w:p>
  </w:comment>
  <w:comment w:id="9" w:author="Niklaus Grunwald" w:date="2013-11-26T11:54:00Z" w:initials="NG">
    <w:p w:rsidR="00C77736" w:rsidRDefault="00C77736">
      <w:pPr>
        <w:pStyle w:val="CommentText"/>
      </w:pPr>
      <w:r>
        <w:rPr>
          <w:rStyle w:val="CommentReference"/>
        </w:rPr>
        <w:annotationRef/>
      </w:r>
      <w:proofErr w:type="spellStart"/>
      <w:r>
        <w:t>Heh</w:t>
      </w:r>
      <w:proofErr w:type="spellEnd"/>
      <w:r>
        <w:t>? I do not get this? There is no complete linkage!</w:t>
      </w:r>
    </w:p>
  </w:comment>
  <w:comment w:id="15" w:author="Niklaus Grunwald" w:date="2013-11-26T11:56:00Z" w:initials="NG">
    <w:p w:rsidR="00C77736" w:rsidRDefault="00C77736">
      <w:pPr>
        <w:pStyle w:val="CommentText"/>
      </w:pPr>
      <w:r>
        <w:rPr>
          <w:rStyle w:val="CommentReference"/>
        </w:rPr>
        <w:annotationRef/>
      </w:r>
      <w:r>
        <w:t>Be more general and apply to all populations, regardless of whether they are pathogens or not.</w:t>
      </w:r>
    </w:p>
  </w:comment>
  <w:comment w:id="16" w:author="Niklaus Grunwald" w:date="2013-11-26T11:57:00Z" w:initials="NG">
    <w:p w:rsidR="00C77736" w:rsidRDefault="00C77736">
      <w:pPr>
        <w:pStyle w:val="CommentText"/>
      </w:pPr>
      <w:r>
        <w:rPr>
          <w:rStyle w:val="CommentReference"/>
        </w:rPr>
        <w:annotationRef/>
      </w:r>
      <w:r>
        <w:t>Ditto for microbial. Generalize to all populations to which your work applies.</w:t>
      </w:r>
    </w:p>
  </w:comment>
  <w:comment w:id="14" w:author="Niklaus Grunwald" w:date="2013-11-26T11:59:00Z" w:initials="NG">
    <w:p w:rsidR="00C77736" w:rsidRDefault="00C77736">
      <w:pPr>
        <w:pStyle w:val="CommentText"/>
      </w:pPr>
      <w:r>
        <w:rPr>
          <w:rStyle w:val="CommentReference"/>
        </w:rPr>
        <w:annotationRef/>
      </w:r>
      <w:r>
        <w:t>You are mixing different points here. Be linear; keep it simple, one idea at a time.</w:t>
      </w:r>
    </w:p>
  </w:comment>
  <w:comment w:id="18" w:author="Niklaus Grunwald" w:date="2013-11-26T11:59:00Z" w:initials="NG">
    <w:p w:rsidR="00C77736" w:rsidRDefault="00C77736">
      <w:pPr>
        <w:pStyle w:val="CommentText"/>
      </w:pPr>
      <w:r>
        <w:rPr>
          <w:rStyle w:val="CommentReference"/>
        </w:rPr>
        <w:annotationRef/>
      </w:r>
      <w:r>
        <w:t>Computational ability is not important in today’s world. This is a method. I want to see biology!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698"/>
    <w:rsid w:val="000B4BA4"/>
    <w:rsid w:val="00111FF4"/>
    <w:rsid w:val="001415AC"/>
    <w:rsid w:val="00205D7B"/>
    <w:rsid w:val="00295FA0"/>
    <w:rsid w:val="002F7064"/>
    <w:rsid w:val="00352708"/>
    <w:rsid w:val="00352A6A"/>
    <w:rsid w:val="003C5C70"/>
    <w:rsid w:val="00467F81"/>
    <w:rsid w:val="004B6113"/>
    <w:rsid w:val="004F07D3"/>
    <w:rsid w:val="0059258D"/>
    <w:rsid w:val="00656B62"/>
    <w:rsid w:val="00683EDF"/>
    <w:rsid w:val="0068606A"/>
    <w:rsid w:val="006A0A98"/>
    <w:rsid w:val="006E2274"/>
    <w:rsid w:val="007779A9"/>
    <w:rsid w:val="00791698"/>
    <w:rsid w:val="007A7940"/>
    <w:rsid w:val="007D32E1"/>
    <w:rsid w:val="009B6367"/>
    <w:rsid w:val="009E05A7"/>
    <w:rsid w:val="009F4CD3"/>
    <w:rsid w:val="00A66B80"/>
    <w:rsid w:val="00A700FE"/>
    <w:rsid w:val="00C77736"/>
    <w:rsid w:val="00CF6068"/>
    <w:rsid w:val="00DA0D86"/>
    <w:rsid w:val="00DF2184"/>
    <w:rsid w:val="00E14518"/>
    <w:rsid w:val="00E6494A"/>
    <w:rsid w:val="00EE4BCB"/>
    <w:rsid w:val="00F475D5"/>
    <w:rsid w:val="00F47877"/>
    <w:rsid w:val="00FC5A72"/>
    <w:rsid w:val="00FD5056"/>
    <w:rsid w:val="00FF6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36C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52A6A"/>
  </w:style>
  <w:style w:type="paragraph" w:styleId="BalloonText">
    <w:name w:val="Balloon Text"/>
    <w:basedOn w:val="Normal"/>
    <w:link w:val="BalloonTextChar"/>
    <w:uiPriority w:val="99"/>
    <w:semiHidden/>
    <w:unhideWhenUsed/>
    <w:rsid w:val="00C777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7736"/>
    <w:rPr>
      <w:rFonts w:ascii="Lucida Grande" w:hAnsi="Lucida Grande" w:cs="Lucida Grande"/>
      <w:sz w:val="18"/>
      <w:szCs w:val="18"/>
    </w:rPr>
  </w:style>
  <w:style w:type="character" w:styleId="CommentReference">
    <w:name w:val="annotation reference"/>
    <w:basedOn w:val="DefaultParagraphFont"/>
    <w:uiPriority w:val="99"/>
    <w:semiHidden/>
    <w:unhideWhenUsed/>
    <w:rsid w:val="00C77736"/>
    <w:rPr>
      <w:sz w:val="18"/>
      <w:szCs w:val="18"/>
    </w:rPr>
  </w:style>
  <w:style w:type="paragraph" w:styleId="CommentText">
    <w:name w:val="annotation text"/>
    <w:basedOn w:val="Normal"/>
    <w:link w:val="CommentTextChar"/>
    <w:uiPriority w:val="99"/>
    <w:semiHidden/>
    <w:unhideWhenUsed/>
    <w:rsid w:val="00C77736"/>
  </w:style>
  <w:style w:type="character" w:customStyle="1" w:styleId="CommentTextChar">
    <w:name w:val="Comment Text Char"/>
    <w:basedOn w:val="DefaultParagraphFont"/>
    <w:link w:val="CommentText"/>
    <w:uiPriority w:val="99"/>
    <w:semiHidden/>
    <w:rsid w:val="00C77736"/>
  </w:style>
  <w:style w:type="paragraph" w:styleId="CommentSubject">
    <w:name w:val="annotation subject"/>
    <w:basedOn w:val="CommentText"/>
    <w:next w:val="CommentText"/>
    <w:link w:val="CommentSubjectChar"/>
    <w:uiPriority w:val="99"/>
    <w:semiHidden/>
    <w:unhideWhenUsed/>
    <w:rsid w:val="00C77736"/>
    <w:rPr>
      <w:b/>
      <w:bCs/>
      <w:sz w:val="20"/>
      <w:szCs w:val="20"/>
    </w:rPr>
  </w:style>
  <w:style w:type="character" w:customStyle="1" w:styleId="CommentSubjectChar">
    <w:name w:val="Comment Subject Char"/>
    <w:basedOn w:val="CommentTextChar"/>
    <w:link w:val="CommentSubject"/>
    <w:uiPriority w:val="99"/>
    <w:semiHidden/>
    <w:rsid w:val="00C7773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52A6A"/>
  </w:style>
  <w:style w:type="paragraph" w:styleId="BalloonText">
    <w:name w:val="Balloon Text"/>
    <w:basedOn w:val="Normal"/>
    <w:link w:val="BalloonTextChar"/>
    <w:uiPriority w:val="99"/>
    <w:semiHidden/>
    <w:unhideWhenUsed/>
    <w:rsid w:val="00C777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7736"/>
    <w:rPr>
      <w:rFonts w:ascii="Lucida Grande" w:hAnsi="Lucida Grande" w:cs="Lucida Grande"/>
      <w:sz w:val="18"/>
      <w:szCs w:val="18"/>
    </w:rPr>
  </w:style>
  <w:style w:type="character" w:styleId="CommentReference">
    <w:name w:val="annotation reference"/>
    <w:basedOn w:val="DefaultParagraphFont"/>
    <w:uiPriority w:val="99"/>
    <w:semiHidden/>
    <w:unhideWhenUsed/>
    <w:rsid w:val="00C77736"/>
    <w:rPr>
      <w:sz w:val="18"/>
      <w:szCs w:val="18"/>
    </w:rPr>
  </w:style>
  <w:style w:type="paragraph" w:styleId="CommentText">
    <w:name w:val="annotation text"/>
    <w:basedOn w:val="Normal"/>
    <w:link w:val="CommentTextChar"/>
    <w:uiPriority w:val="99"/>
    <w:semiHidden/>
    <w:unhideWhenUsed/>
    <w:rsid w:val="00C77736"/>
  </w:style>
  <w:style w:type="character" w:customStyle="1" w:styleId="CommentTextChar">
    <w:name w:val="Comment Text Char"/>
    <w:basedOn w:val="DefaultParagraphFont"/>
    <w:link w:val="CommentText"/>
    <w:uiPriority w:val="99"/>
    <w:semiHidden/>
    <w:rsid w:val="00C77736"/>
  </w:style>
  <w:style w:type="paragraph" w:styleId="CommentSubject">
    <w:name w:val="annotation subject"/>
    <w:basedOn w:val="CommentText"/>
    <w:next w:val="CommentText"/>
    <w:link w:val="CommentSubjectChar"/>
    <w:uiPriority w:val="99"/>
    <w:semiHidden/>
    <w:unhideWhenUsed/>
    <w:rsid w:val="00C77736"/>
    <w:rPr>
      <w:b/>
      <w:bCs/>
      <w:sz w:val="20"/>
      <w:szCs w:val="20"/>
    </w:rPr>
  </w:style>
  <w:style w:type="character" w:customStyle="1" w:styleId="CommentSubjectChar">
    <w:name w:val="Comment Subject Char"/>
    <w:basedOn w:val="CommentTextChar"/>
    <w:link w:val="CommentSubject"/>
    <w:uiPriority w:val="99"/>
    <w:semiHidden/>
    <w:rsid w:val="00C777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343</Words>
  <Characters>1960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 Gu Gi</dc:creator>
  <cp:keywords/>
  <dc:description/>
  <cp:lastModifiedBy>Bong Gu Gi</cp:lastModifiedBy>
  <cp:revision>24</cp:revision>
  <dcterms:created xsi:type="dcterms:W3CDTF">2013-11-25T21:50:00Z</dcterms:created>
  <dcterms:modified xsi:type="dcterms:W3CDTF">2013-11-26T04:11:00Z</dcterms:modified>
  <cp:category/>
</cp:coreProperties>
</file>